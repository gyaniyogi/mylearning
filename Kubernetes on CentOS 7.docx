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System Prerequisites  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&amp; Install CentOS 7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Creating a master node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requirements (Master)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2048 mb - RAM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2 core processor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20GB Disk (safer side) 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Full Step by Step Installation Video: 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</w:t>
        </w:r>
      </w:hyperlink>
      <w:del w:author="꧁Subhasis Sahoo꧂" w:id="0" w:date="2023-04-14T10:14:33Z">
        <w:r w:rsidDel="00000000" w:rsidR="00000000" w:rsidRPr="00000000">
          <w:fldChar w:fldCharType="begin"/>
        </w:r>
        <w:r w:rsidDel="00000000" w:rsidR="00000000" w:rsidRPr="00000000">
          <w:delInstrText xml:space="preserve">HYPERLINK "https://www.youtube.com/watch?v=nbp9zxkmi74&amp;t=138s"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delText xml:space="preserve">tube.com/watch?v=nbp9zxkmi74&amp;t=138s</w:delTex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The master node will not get initiated if the RAM and virtual CPU cores not sufficient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Note: You don’t have to worry if you are using VirtualBox. You can always increase it.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If you are using VirtualBox, make sure you have a single Network Interface and sometimes </w:t>
      </w:r>
      <w:r w:rsidDel="00000000" w:rsidR="00000000" w:rsidRPr="00000000">
        <w:rPr>
          <w:b w:val="1"/>
          <w:rtl w:val="0"/>
        </w:rPr>
        <w:t xml:space="preserve">Adapter 1</w:t>
      </w:r>
      <w:r w:rsidDel="00000000" w:rsidR="00000000" w:rsidRPr="00000000">
        <w:rPr>
          <w:rtl w:val="0"/>
        </w:rPr>
        <w:t xml:space="preserve"> in VirtualBox does not work on </w:t>
      </w:r>
      <w:r w:rsidDel="00000000" w:rsidR="00000000" w:rsidRPr="00000000">
        <w:rPr>
          <w:b w:val="1"/>
          <w:rtl w:val="0"/>
        </w:rPr>
        <w:t xml:space="preserve">Bridged </w:t>
      </w:r>
      <w:r w:rsidDel="00000000" w:rsidR="00000000" w:rsidRPr="00000000">
        <w:rPr>
          <w:rtl w:val="0"/>
        </w:rPr>
        <w:t xml:space="preserve">Setting. You have to enable the second adapter and disable the first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Overview  </w:t>
        <w:tab/>
      </w:r>
    </w:p>
    <w:p w:rsidR="00000000" w:rsidDel="00000000" w:rsidP="00000000" w:rsidRDefault="00000000" w:rsidRPr="00000000" w14:paraId="00000013">
      <w:pPr>
        <w:ind w:left="720" w:firstLine="0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This document will help you to install the k8 cluster. The document is purely for learning purposes and I do not recommend installing this setup for production use. The cluster installation will give you an idea about the installation process and what to check if something goes wrong.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follow the steps: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Minimal </w:t>
      </w:r>
      <w:r w:rsidDel="00000000" w:rsidR="00000000" w:rsidRPr="00000000">
        <w:rPr>
          <w:b w:val="1"/>
          <w:rtl w:val="0"/>
        </w:rPr>
        <w:t xml:space="preserve"> ISO for OS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CentOS 7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Complete the CentOS installation - Basic Installation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Setup static IP Address </w:t>
      </w:r>
    </w:p>
    <w:p w:rsidR="00000000" w:rsidDel="00000000" w:rsidP="00000000" w:rsidRDefault="00000000" w:rsidRPr="00000000" w14:paraId="0000001E">
      <w:pPr>
        <w:ind w:left="720" w:firstLine="0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nmtui 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Verdana" w:cs="Verdana" w:eastAsia="Verdana" w:hAnsi="Verdana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system hostname (all system):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vim /etc/hostname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  <w:rtl w:val="0"/>
        </w:rPr>
        <w:tab/>
        <w:t xml:space="preserve">Example: </w:t>
      </w:r>
    </w:p>
    <w:p w:rsidR="00000000" w:rsidDel="00000000" w:rsidP="00000000" w:rsidRDefault="00000000" w:rsidRPr="00000000" w14:paraId="00000022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k8-master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Update hosts file (all node info):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vim /etc/hosts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  <w:rtl w:val="0"/>
        </w:rPr>
        <w:t xml:space="preserve">Example: </w:t>
      </w:r>
    </w:p>
    <w:p w:rsidR="00000000" w:rsidDel="00000000" w:rsidP="00000000" w:rsidRDefault="00000000" w:rsidRPr="00000000" w14:paraId="00000026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192.168.55.10</w:t>
        <w:tab/>
        <w:tab/>
        <w:t xml:space="preserve">k8-master</w:t>
      </w:r>
      <w:del w:author="Anonymous" w:id="1" w:date="2023-04-17T02:59:07Z">
        <w:r w:rsidDel="00000000" w:rsidR="00000000" w:rsidRPr="00000000">
          <w:rPr>
            <w:rFonts w:ascii="Courier New" w:cs="Courier New" w:eastAsia="Courier New" w:hAnsi="Courier New"/>
            <w:color w:val="333333"/>
            <w:sz w:val="24"/>
            <w:szCs w:val="24"/>
            <w:shd w:fill="f5f5f5" w:val="clear"/>
            <w:rtl w:val="0"/>
          </w:rPr>
          <w:delText xml:space="preserve">1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192.168.55.20</w:t>
        <w:tab/>
        <w:tab/>
        <w:t xml:space="preserve">K8-worker</w:t>
      </w:r>
      <w:del w:author="Anonymous" w:id="2" w:date="2023-04-17T02:59:02Z">
        <w:r w:rsidDel="00000000" w:rsidR="00000000" w:rsidRPr="00000000">
          <w:rPr>
            <w:rFonts w:ascii="Courier New" w:cs="Courier New" w:eastAsia="Courier New" w:hAnsi="Courier New"/>
            <w:color w:val="333333"/>
            <w:sz w:val="24"/>
            <w:szCs w:val="24"/>
            <w:shd w:fill="f5f5f5" w:val="clear"/>
            <w:rtl w:val="0"/>
          </w:rPr>
          <w:delText xml:space="preserve">1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192.168.55.30</w:t>
        <w:tab/>
        <w:tab/>
        <w:t xml:space="preserve">k8-worker2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system packages</w:t>
      </w:r>
    </w:p>
    <w:p w:rsidR="00000000" w:rsidDel="00000000" w:rsidP="00000000" w:rsidRDefault="00000000" w:rsidRPr="00000000" w14:paraId="0000002B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yum update</w:t>
      </w:r>
    </w:p>
    <w:p w:rsidR="00000000" w:rsidDel="00000000" w:rsidP="00000000" w:rsidRDefault="00000000" w:rsidRPr="00000000" w14:paraId="0000002C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Turn-Off Swap (all nodes) </w:t>
      </w:r>
    </w:p>
    <w:p w:rsidR="00000000" w:rsidDel="00000000" w:rsidP="00000000" w:rsidRDefault="00000000" w:rsidRPr="00000000" w14:paraId="0000002E">
      <w:pPr>
        <w:ind w:left="0" w:firstLine="0"/>
        <w:rPr>
          <w:ins w:author="Anonymous" w:id="3" w:date="2023-04-17T03:19:47Z"/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swapoff -a</w:t>
      </w:r>
      <w:ins w:author="Anonymous" w:id="3" w:date="2023-04-17T03:19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ins w:author="Anonymous" w:id="3" w:date="2023-04-17T03:19:47Z">
        <w:r w:rsidDel="00000000" w:rsidR="00000000" w:rsidRPr="00000000">
          <w:rPr>
            <w:rFonts w:ascii="Courier New" w:cs="Courier New" w:eastAsia="Courier New" w:hAnsi="Courier New"/>
            <w:color w:val="333333"/>
            <w:sz w:val="24"/>
            <w:szCs w:val="24"/>
            <w:shd w:fill="f5f5f5" w:val="clear"/>
            <w:rtl w:val="0"/>
          </w:rPr>
          <w:t xml:space="preserve"> vim /etc/fstab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i w:val="1"/>
          <w:color w:val="3a3a3a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color w:val="dd7e6b"/>
          <w:rtl w:val="0"/>
        </w:rPr>
        <w:t xml:space="preserve">To permanently off the swap we need to comment the swap partition form </w:t>
      </w:r>
      <w:r w:rsidDel="00000000" w:rsidR="00000000" w:rsidRPr="00000000">
        <w:rPr>
          <w:b w:val="1"/>
          <w:i w:val="1"/>
          <w:color w:val="3a3a3a"/>
          <w:rtl w:val="0"/>
        </w:rPr>
        <w:t xml:space="preserve">/</w:t>
      </w:r>
      <w:r w:rsidDel="00000000" w:rsidR="00000000" w:rsidRPr="00000000">
        <w:rPr>
          <w:b w:val="1"/>
          <w:i w:val="1"/>
          <w:color w:val="3a3a3a"/>
          <w:rtl w:val="0"/>
        </w:rPr>
        <w:t xml:space="preserve">etc/fstab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Disable Firewall (all nodes) 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sudo systemctl stop firewalld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i w:val="1"/>
          <w:color w:val="dd7e6b"/>
          <w:rtl w:val="0"/>
        </w:rPr>
        <w:t xml:space="preserve">To permanently disable the firewall: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systemctl disable firewalld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below mentioned packages (All nodes):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yum install -y wget</w:t>
      </w:r>
    </w:p>
    <w:p w:rsidR="00000000" w:rsidDel="00000000" w:rsidP="00000000" w:rsidRDefault="00000000" w:rsidRPr="00000000" w14:paraId="0000003C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yum install -y vim</w:t>
      </w:r>
    </w:p>
    <w:p w:rsidR="00000000" w:rsidDel="00000000" w:rsidP="00000000" w:rsidRDefault="00000000" w:rsidRPr="00000000" w14:paraId="0000003D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yum install -y git</w:t>
      </w:r>
    </w:p>
    <w:p w:rsidR="00000000" w:rsidDel="00000000" w:rsidP="00000000" w:rsidRDefault="00000000" w:rsidRPr="00000000" w14:paraId="0000003E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docker-runtime (All nodes)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 here I wanted to use doc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   - Pleas</w:t>
      </w:r>
      <w:ins w:author="Anonymous" w:id="4" w:date="2023-05-14T15:55:49Z">
        <w:del w:author="Anonymous" w:id="5" w:date="2023-06-15T08:30:54Z">
          <w:r w:rsidDel="00000000" w:rsidR="00000000" w:rsidRPr="00000000">
            <w:rPr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  <w:t xml:space="preserve">e subscribe Brother if possible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</w:t>
      </w:r>
      <w:r w:rsidDel="00000000" w:rsidR="00000000" w:rsidRPr="00000000">
        <w:rPr>
          <w:b w:val="1"/>
          <w:rtl w:val="0"/>
        </w:rPr>
        <w:t xml:space="preserve">yum-utils </w:t>
      </w:r>
    </w:p>
    <w:p w:rsidR="00000000" w:rsidDel="00000000" w:rsidP="00000000" w:rsidRDefault="00000000" w:rsidRPr="00000000" w14:paraId="00000045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yum install -y yum-utils</w:t>
      </w:r>
    </w:p>
    <w:p w:rsidR="00000000" w:rsidDel="00000000" w:rsidP="00000000" w:rsidRDefault="00000000" w:rsidRPr="00000000" w14:paraId="0000004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sudo yum-config-manager \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--add-repo \</w:t>
      </w:r>
    </w:p>
    <w:p w:rsidR="00000000" w:rsidDel="00000000" w:rsidP="00000000" w:rsidRDefault="00000000" w:rsidRPr="00000000" w14:paraId="0000004A">
      <w:pPr>
        <w:rPr/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333333"/>
            <w:sz w:val="24"/>
            <w:szCs w:val="24"/>
            <w:shd w:fill="f5f5f5" w:val="clear"/>
            <w:rtl w:val="0"/>
          </w:rPr>
          <w:t xml:space="preserve">https://download.docker.com/linux/centos/docker-ce.repo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ins w:author="Anonymous" w:id="6" w:date="2023-05-14T15:43:25Z">
        <w:del w:author="Anonymous" w:id="7" w:date="2023-05-14T15:43:30Z">
          <w:r w:rsidDel="00000000" w:rsidR="00000000" w:rsidRPr="00000000">
            <w:rPr>
              <w:rtl w:val="0"/>
            </w:rPr>
            <w:delText xml:space="preserve">-</w:delText>
          </w:r>
        </w:del>
        <w:del w:author="Anonymous" w:id="8" w:date="2023-05-14T15:43:28Z">
          <w:r w:rsidDel="00000000" w:rsidR="00000000" w:rsidRPr="00000000">
            <w:rPr>
              <w:rtl w:val="0"/>
            </w:rPr>
            <w:delText xml:space="preserve">y 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docker engine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sudo yum install containerd.io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Install cri-dockerd (to use docker is a runtime for K8)</w:t>
      </w:r>
    </w:p>
    <w:p w:rsidR="00000000" w:rsidDel="00000000" w:rsidP="00000000" w:rsidRDefault="00000000" w:rsidRPr="00000000" w14:paraId="00000053">
      <w:pPr>
        <w:ind w:left="0" w:firstLine="0"/>
        <w:rPr>
          <w:strike w:val="1"/>
        </w:rPr>
      </w:pPr>
      <w:hyperlink r:id="rId11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required packages: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b w:val="1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rtl w:val="0"/>
        </w:rPr>
        <w:t xml:space="preserve">kubeadm, kubelet, kubectl </w:t>
      </w:r>
    </w:p>
    <w:p w:rsidR="00000000" w:rsidDel="00000000" w:rsidP="00000000" w:rsidRDefault="00000000" w:rsidRPr="00000000" w14:paraId="00000057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 cluster </w:t>
      </w:r>
    </w:p>
    <w:p w:rsidR="00000000" w:rsidDel="00000000" w:rsidP="00000000" w:rsidRDefault="00000000" w:rsidRPr="00000000" w14:paraId="0000005B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kubeadm init</w:t>
      </w:r>
    </w:p>
    <w:p w:rsidR="00000000" w:rsidDel="00000000" w:rsidP="00000000" w:rsidRDefault="00000000" w:rsidRPr="00000000" w14:paraId="0000005C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the cluster info</w:t>
      </w:r>
    </w:p>
    <w:p w:rsidR="00000000" w:rsidDel="00000000" w:rsidP="00000000" w:rsidRDefault="00000000" w:rsidRPr="00000000" w14:paraId="0000005E">
      <w:pPr>
        <w:spacing w:after="440" w:line="360" w:lineRule="auto"/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del w:author="Hari Haran" w:id="9" w:date="2023-05-30T06:57:28Z">
        <w:r w:rsidDel="00000000" w:rsidR="00000000" w:rsidRPr="00000000">
          <w:rPr>
            <w:rFonts w:ascii="Courier New" w:cs="Courier New" w:eastAsia="Courier New" w:hAnsi="Courier New"/>
            <w:color w:val="333333"/>
            <w:sz w:val="24"/>
            <w:szCs w:val="24"/>
            <w:shd w:fill="f5f5f5" w:val="clear"/>
            <w:rtl w:val="0"/>
          </w:rPr>
          <w:delText xml:space="preserve">kubectl cluster-info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440" w:line="360" w:lineRule="auto"/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3f3f3" w:val="clear"/>
          <w:rtl w:val="0"/>
        </w:rPr>
        <w:t xml:space="preserve">If check system pods before CNI configuration,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44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 Calico CNI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i w:val="1"/>
          <w:color w:val="dd7e6b"/>
          <w:rtl w:val="0"/>
        </w:rPr>
        <w:t xml:space="preserve">By default Calico uses subnet </w:t>
      </w:r>
      <w:r w:rsidDel="00000000" w:rsidR="00000000" w:rsidRPr="00000000">
        <w:rPr>
          <w:rtl w:val="0"/>
        </w:rPr>
        <w:t xml:space="preserve">192.168.0.16/24.</w:t>
      </w:r>
    </w:p>
    <w:p w:rsidR="00000000" w:rsidDel="00000000" w:rsidP="00000000" w:rsidRDefault="00000000" w:rsidRPr="00000000" w14:paraId="00000063">
      <w:pPr>
        <w:rPr>
          <w:i w:val="1"/>
          <w:color w:val="666666"/>
        </w:rPr>
      </w:pPr>
      <w:r w:rsidDel="00000000" w:rsidR="00000000" w:rsidRPr="00000000">
        <w:rPr>
          <w:i w:val="1"/>
          <w:color w:val="dd7e6b"/>
          <w:rtl w:val="0"/>
        </w:rPr>
        <w:t xml:space="preserve">If you already using that subnet for nodes, you may need to change subnet by changing below mentioned parameter in </w:t>
      </w:r>
      <w:r w:rsidDel="00000000" w:rsidR="00000000" w:rsidRPr="00000000">
        <w:rPr>
          <w:i w:val="1"/>
          <w:color w:val="666666"/>
          <w:rtl w:val="0"/>
        </w:rPr>
        <w:t xml:space="preserve">calico.yaml (before deployment)</w:t>
      </w:r>
    </w:p>
    <w:p w:rsidR="00000000" w:rsidDel="00000000" w:rsidP="00000000" w:rsidRDefault="00000000" w:rsidRPr="00000000" w14:paraId="00000064">
      <w:pPr>
        <w:rPr>
          <w:b w:val="1"/>
          <w:i w:val="1"/>
          <w:color w:val="3a3a3a"/>
        </w:rPr>
      </w:pPr>
      <w:r w:rsidDel="00000000" w:rsidR="00000000" w:rsidRPr="00000000">
        <w:rPr>
          <w:i w:val="1"/>
          <w:color w:val="dd7e6b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f7f8f9"/>
          <w:sz w:val="23"/>
          <w:szCs w:val="23"/>
          <w:shd w:fill="385269" w:val="clear"/>
        </w:rPr>
      </w:pPr>
      <w:r w:rsidDel="00000000" w:rsidR="00000000" w:rsidRPr="00000000">
        <w:rPr>
          <w:rFonts w:ascii="Courier New" w:cs="Courier New" w:eastAsia="Courier New" w:hAnsi="Courier New"/>
          <w:color w:val="ccffff"/>
          <w:sz w:val="23"/>
          <w:szCs w:val="23"/>
          <w:shd w:fill="385269" w:val="clear"/>
          <w:rtl w:val="0"/>
        </w:rPr>
        <w:t xml:space="preserve">      - name:</w:t>
      </w:r>
      <w:r w:rsidDel="00000000" w:rsidR="00000000" w:rsidRPr="00000000">
        <w:rPr>
          <w:rFonts w:ascii="Courier New" w:cs="Courier New" w:eastAsia="Courier New" w:hAnsi="Courier New"/>
          <w:color w:val="f7f8f9"/>
          <w:sz w:val="23"/>
          <w:szCs w:val="23"/>
          <w:shd w:fill="385269" w:val="clear"/>
          <w:rtl w:val="0"/>
        </w:rPr>
        <w:t xml:space="preserve"> CALICO_IPV4POOL_CIDR</w:t>
      </w:r>
    </w:p>
    <w:p w:rsidR="00000000" w:rsidDel="00000000" w:rsidP="00000000" w:rsidRDefault="00000000" w:rsidRPr="00000000" w14:paraId="00000066">
      <w:pPr>
        <w:spacing w:after="440" w:line="360" w:lineRule="auto"/>
        <w:rPr>
          <w:rFonts w:ascii="Courier New" w:cs="Courier New" w:eastAsia="Courier New" w:hAnsi="Courier New"/>
          <w:color w:val="f7f8f9"/>
          <w:sz w:val="23"/>
          <w:szCs w:val="23"/>
          <w:shd w:fill="385269" w:val="clear"/>
        </w:rPr>
      </w:pPr>
      <w:r w:rsidDel="00000000" w:rsidR="00000000" w:rsidRPr="00000000">
        <w:rPr>
          <w:rFonts w:ascii="Courier New" w:cs="Courier New" w:eastAsia="Courier New" w:hAnsi="Courier New"/>
          <w:color w:val="f7f8f9"/>
          <w:sz w:val="23"/>
          <w:szCs w:val="23"/>
          <w:shd w:fill="385269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ffff"/>
          <w:sz w:val="23"/>
          <w:szCs w:val="23"/>
          <w:shd w:fill="385269" w:val="clear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color w:val="f7f8f9"/>
          <w:sz w:val="23"/>
          <w:szCs w:val="23"/>
          <w:shd w:fill="385269" w:val="clear"/>
          <w:rtl w:val="0"/>
        </w:rPr>
        <w:t xml:space="preserve"> "10.142.0.0/24"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PrChange w:author="satyajeet pawar" w:id="11" w:date="2023-04-17T10:21:41Z">
            <w:rPr/>
          </w:rPrChange>
        </w:rPr>
      </w:pPr>
      <w:ins w:author="satyajeet pawar" w:id="10" w:date="2023-04-17T10:21:41Z">
        <w:r w:rsidDel="00000000" w:rsidR="00000000" w:rsidRPr="00000000">
          <w:rPr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Your Kubernetes control-plane has initialized successfully!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To start using your cluster, you need to run the fol</w:t>
      </w:r>
      <w:ins w:author="Mr S.T." w:id="12" w:date="2023-06-04T18:19:10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tl w:val="0"/>
        </w:rPr>
        <w:t xml:space="preserve">lowing as a regular user: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mkdir -p $HOME/.kube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sudo cp -i /etc/kubernetes/admin.conf $HOME/.kube/config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sudo chown $(id -u):$(id -g) $HOME/.kube/config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PrChange w:author="satyajeet pawar" w:id="13" w:date="2023-04-17T10:21:38Z">
            <w:rPr/>
          </w:rPrChange>
        </w:rPr>
      </w:pPr>
      <w:r w:rsidDel="00000000" w:rsidR="00000000" w:rsidRPr="00000000">
        <w:rPr>
          <w:rtl w:val="0"/>
        </w:rPr>
        <w:t xml:space="preserve">Alternatively, if you are the root user, you can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ns w:author="Ujjwol Thapa" w:id="14" w:date="2023-06-23T17:55:27Z"/>
        </w:rPr>
      </w:pPr>
      <w:r w:rsidDel="00000000" w:rsidR="00000000" w:rsidRPr="00000000">
        <w:rPr>
          <w:rtl w:val="0"/>
        </w:rPr>
        <w:t xml:space="preserve">  </w:t>
      </w:r>
      <w:ins w:author="Ujjwol Thapa" w:id="14" w:date="2023-06-23T17:55:2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5">
      <w:pPr>
        <w:rPr>
          <w:del w:author="Ujjwol Thapa" w:id="14" w:date="2023-06-23T17:55:27Z"/>
        </w:rPr>
      </w:pPr>
      <w:r w:rsidDel="00000000" w:rsidR="00000000" w:rsidRPr="00000000">
        <w:rPr>
          <w:rtl w:val="0"/>
        </w:rPr>
        <w:t xml:space="preserve">export KUBECONFIG=/etc/kubernetes/admin.conf</w:t>
      </w:r>
      <w:del w:author="Ujjwol Thapa" w:id="14" w:date="2023-06-23T17:55:2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You should now deploy a pod network to the cluster.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Run "kubectl apply -f [podnetwork].yaml" with one of the options listed at: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https://kubernetes.io/docs/concepts/cluster-administration/addons/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Then you can join any number of worker nodes by running the following on each as root: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export KUBECONFIG=/etc/kubernetes/admin.conf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kubeadm init --cri-socket unix:///run/cri-dockerd.sock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  <w:rtl w:val="0"/>
        </w:rPr>
        <w:t xml:space="preserve">If the Join command token is expired or you forgot: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kubeadm token create --print-join-command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  <w:rtl w:val="0"/>
        </w:rPr>
        <w:t xml:space="preserve">Remove node from the cluster (--ignore-daemonsets will be used if you do not care about pods running on that node)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kubectl drain &lt;node hostname&gt; --ignore-daemonsets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kubectl delete &lt;node hostname&gt;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  <w:rtl w:val="0"/>
        </w:rPr>
        <w:t xml:space="preserve">On the Node: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kubeadm reset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Errors:</w:t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shd w:fill="ffffff" w:val="clear"/>
        <w:spacing w:after="0" w:before="0" w:line="270" w:lineRule="auto"/>
        <w:ind w:right="2260"/>
        <w:rPr>
          <w:color w:val="ff0000"/>
          <w:sz w:val="20"/>
          <w:szCs w:val="20"/>
          <w:shd w:fill="f5f5f5" w:val="clear"/>
        </w:rPr>
      </w:pPr>
      <w:bookmarkStart w:colFirst="0" w:colLast="0" w:name="_f8ctpjnxbdmg" w:id="0"/>
      <w:bookmarkEnd w:id="0"/>
      <w:r w:rsidDel="00000000" w:rsidR="00000000" w:rsidRPr="00000000">
        <w:rPr>
          <w:color w:val="ff0000"/>
          <w:sz w:val="20"/>
          <w:szCs w:val="20"/>
          <w:shd w:fill="f5f5f5" w:val="clear"/>
          <w:rtl w:val="0"/>
        </w:rPr>
        <w:t xml:space="preserve">Kubeadm unknown service runtime.v1alpha2.RuntimeService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ins w:author="Anonymous" w:id="15" w:date="2023-05-07T12:30:31Z"/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ins w:author="Anonymous" w:id="15" w:date="2023-05-07T12:30:31Z">
        <w:r w:rsidDel="00000000" w:rsidR="00000000" w:rsidRPr="00000000">
          <w:rPr>
            <w:rFonts w:ascii="Courier New" w:cs="Courier New" w:eastAsia="Courier New" w:hAnsi="Courier New"/>
            <w:color w:val="333333"/>
            <w:sz w:val="24"/>
            <w:szCs w:val="24"/>
            <w:shd w:fill="f5f5f5" w:val="clear"/>
            <w:rtl w:val="0"/>
          </w:rPr>
          <w:t xml:space="preserve">Solution:</w:t>
        </w:r>
      </w:ins>
    </w:p>
    <w:p w:rsidR="00000000" w:rsidDel="00000000" w:rsidP="00000000" w:rsidRDefault="00000000" w:rsidRPr="00000000" w14:paraId="0000009E">
      <w:pPr>
        <w:rPr>
          <w:del w:author="Anonymous" w:id="15" w:date="2023-05-07T12:30:31Z"/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ins w:author="Anonymous" w:id="15" w:date="2023-05-07T12:30:31Z">
        <w:r w:rsidDel="00000000" w:rsidR="00000000" w:rsidRPr="00000000">
          <w:rPr>
            <w:rFonts w:ascii="Courier New" w:cs="Courier New" w:eastAsia="Courier New" w:hAnsi="Courier New"/>
            <w:color w:val="333333"/>
            <w:sz w:val="24"/>
            <w:szCs w:val="24"/>
            <w:shd w:fill="f5f5f5" w:val="clear"/>
            <w:rtl w:val="0"/>
          </w:rPr>
          <w:t xml:space="preserve">rm /etc/containerd/config.toml</w:t>
        </w:r>
      </w:ins>
      <w:del w:author="Anonymous" w:id="15" w:date="2023-05-07T12:30:31Z">
        <w:r w:rsidDel="00000000" w:rsidR="00000000" w:rsidRPr="00000000">
          <w:rPr>
            <w:rFonts w:ascii="Courier New" w:cs="Courier New" w:eastAsia="Courier New" w:hAnsi="Courier New"/>
            <w:color w:val="333333"/>
            <w:sz w:val="24"/>
            <w:szCs w:val="24"/>
            <w:shd w:fill="f5f5f5" w:val="clear"/>
            <w:rtl w:val="0"/>
          </w:rPr>
          <w:delText xml:space="preserve">Solution:</w:delText>
        </w:r>
      </w:del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PrChange w:author="Anonymous" w:id="16" w:date="2023-05-07T12:30:31Z">
            <w:rPr>
              <w:rFonts w:ascii="Courier New" w:cs="Courier New" w:eastAsia="Courier New" w:hAnsi="Courier New"/>
              <w:color w:val="24292f"/>
              <w:sz w:val="18"/>
              <w:szCs w:val="18"/>
              <w:shd w:fill="f5f5f5" w:val="clear"/>
            </w:rPr>
          </w:rPrChange>
        </w:rPr>
      </w:pPr>
      <w:del w:author="Anonymous" w:id="15" w:date="2023-05-07T12:30:31Z">
        <w:r w:rsidDel="00000000" w:rsidR="00000000" w:rsidRPr="00000000">
          <w:rPr>
            <w:rFonts w:ascii="Courier New" w:cs="Courier New" w:eastAsia="Courier New" w:hAnsi="Courier New"/>
            <w:color w:val="24292f"/>
            <w:sz w:val="18"/>
            <w:szCs w:val="18"/>
            <w:shd w:fill="f5f5f5" w:val="clear"/>
            <w:rtl w:val="0"/>
          </w:rPr>
          <w:delText xml:space="preserve">rm </w:delText>
        </w:r>
        <w:r w:rsidDel="00000000" w:rsidR="00000000" w:rsidRPr="00000000">
          <w:rPr>
            <w:rFonts w:ascii="Courier New" w:cs="Courier New" w:eastAsia="Courier New" w:hAnsi="Courier New"/>
            <w:color w:val="24292f"/>
            <w:sz w:val="18"/>
            <w:szCs w:val="18"/>
            <w:shd w:fill="f5f5f5" w:val="clear"/>
            <w:rtl w:val="0"/>
          </w:rPr>
          <w:delText xml:space="preserve">/etc/containerd/config.toml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  <w:rtl w:val="0"/>
        </w:rPr>
        <w:t xml:space="preserve">systemctl restart</w:t>
      </w:r>
      <w:del w:author="Anonymous" w:id="17" w:date="2023-05-12T13:37:58Z">
        <w:r w:rsidDel="00000000" w:rsidR="00000000" w:rsidRPr="00000000">
          <w:rPr>
            <w:rFonts w:ascii="Courier New" w:cs="Courier New" w:eastAsia="Courier New" w:hAnsi="Courier New"/>
            <w:color w:val="24292f"/>
            <w:sz w:val="18"/>
            <w:szCs w:val="18"/>
            <w:shd w:fill="f5f5f5" w:val="clear"/>
            <w:rtl w:val="0"/>
          </w:rPr>
          <w:delText xml:space="preserve"> </w:delText>
        </w:r>
      </w:del>
      <w:ins w:author="ankita bhadani" w:id="18" w:date="2023-05-04T07:26:02Z">
        <w:del w:author="Anonymous" w:id="17" w:date="2023-05-12T13:37:58Z">
          <w:r w:rsidDel="00000000" w:rsidR="00000000" w:rsidRPr="00000000">
            <w:rPr>
              <w:rFonts w:ascii="Courier New" w:cs="Courier New" w:eastAsia="Courier New" w:hAnsi="Courier New"/>
              <w:color w:val="24292f"/>
              <w:sz w:val="18"/>
              <w:szCs w:val="18"/>
              <w:shd w:fill="f5f5f5" w:val="clear"/>
              <w:rtl w:val="0"/>
            </w:rPr>
            <w:delText xml:space="preserve">rm</w:delText>
          </w:r>
          <w:r w:rsidDel="00000000" w:rsidR="00000000" w:rsidRPr="00000000">
            <w:rPr>
              <w:rFonts w:ascii="Courier New" w:cs="Courier New" w:eastAsia="Courier New" w:hAnsi="Courier New"/>
              <w:color w:val="24292f"/>
              <w:sz w:val="18"/>
              <w:szCs w:val="18"/>
              <w:shd w:fill="f5f5f5" w:val="clear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  <w:rtl w:val="0"/>
          <w:rPrChange w:author="Anonymous" w:id="19" w:date="2023-05-07T11:26:08Z">
            <w:rPr>
              <w:rFonts w:ascii="Courier New" w:cs="Courier New" w:eastAsia="Courier New" w:hAnsi="Courier New"/>
              <w:color w:val="24292f"/>
              <w:sz w:val="18"/>
              <w:szCs w:val="18"/>
              <w:shd w:fill="f5f5f5" w:val="clear"/>
            </w:rPr>
          </w:rPrChange>
        </w:rPr>
        <w:t xml:space="preserve">containerd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line="348" w:lineRule="auto"/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  <w:rtl w:val="0"/>
        </w:rPr>
        <w:t xml:space="preserve">kubeadm init</w:t>
      </w:r>
    </w:p>
    <w:p w:rsidR="00000000" w:rsidDel="00000000" w:rsidP="00000000" w:rsidRDefault="00000000" w:rsidRPr="00000000" w14:paraId="000000A2">
      <w:pPr>
        <w:spacing w:after="240" w:line="348" w:lineRule="auto"/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line="34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color w:val="ff0000"/>
          <w:sz w:val="20"/>
          <w:szCs w:val="20"/>
          <w:shd w:fill="f5f5f5" w:val="clear"/>
          <w:rtl w:val="0"/>
        </w:rPr>
        <w:t xml:space="preserve">[ERROR FileContent--proc-sys-net-ipv4-ip_forward]:</w:t>
      </w:r>
    </w:p>
    <w:p w:rsidR="00000000" w:rsidDel="00000000" w:rsidP="00000000" w:rsidRDefault="00000000" w:rsidRPr="00000000" w14:paraId="000000A4">
      <w:pPr>
        <w:spacing w:after="240" w:line="34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Solution</w:t>
      </w:r>
      <w:r w:rsidDel="00000000" w:rsidR="00000000" w:rsidRPr="00000000">
        <w:rPr>
          <w:color w:val="ff0000"/>
          <w:sz w:val="20"/>
          <w:szCs w:val="20"/>
          <w:shd w:fill="f5f5f5" w:val="clear"/>
          <w:rtl w:val="0"/>
        </w:rPr>
        <w:t xml:space="preserve">: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shd w:fill="f5f5f5" w:val="clear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line="348" w:lineRule="auto"/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  <w:rtl w:val="0"/>
        </w:rPr>
        <w:t xml:space="preserve">echo '1' &gt; /proc/sys/net/ipv4/ip_forward</w:t>
      </w:r>
    </w:p>
    <w:p w:rsidR="00000000" w:rsidDel="00000000" w:rsidP="00000000" w:rsidRDefault="00000000" w:rsidRPr="00000000" w14:paraId="000000A6">
      <w:pPr>
        <w:spacing w:after="240" w:line="348" w:lineRule="auto"/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</w:rPr>
      </w:pPr>
      <w:del w:author="ankita bhadani" w:id="20" w:date="2023-05-04T06:11:52Z">
        <w:commentRangeStart w:id="0"/>
        <w:r w:rsidDel="00000000" w:rsidR="00000000" w:rsidRPr="00000000">
          <w:rPr>
            <w:rFonts w:ascii="Courier New" w:cs="Courier New" w:eastAsia="Courier New" w:hAnsi="Courier New"/>
            <w:color w:val="24292f"/>
            <w:sz w:val="18"/>
            <w:szCs w:val="18"/>
            <w:shd w:fill="f5f5f5" w:val="clear"/>
            <w:rtl w:val="0"/>
          </w:rPr>
          <w:delText xml:space="preserve">modprobe 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  <w:rtl w:val="0"/>
        </w:rPr>
        <w:t xml:space="preserve">brid</w:t>
      </w:r>
      <w:ins w:author="ankita bhadani" w:id="20" w:date="2023-05-04T06:11:52Z">
        <w:del w:author="Anonymous" w:id="21" w:date="2023-05-07T11:28:46Z">
          <w:commentRangeStart w:id="1"/>
          <w:r w:rsidDel="00000000" w:rsidR="00000000" w:rsidRPr="00000000">
            <w:rPr>
              <w:rFonts w:ascii="Courier New" w:cs="Courier New" w:eastAsia="Courier New" w:hAnsi="Courier New"/>
              <w:color w:val="24292f"/>
              <w:sz w:val="18"/>
              <w:szCs w:val="18"/>
              <w:shd w:fill="f5f5f5" w:val="clear"/>
              <w:rtl w:val="0"/>
            </w:rPr>
            <w:delText xml:space="preserve">modprob</w:delText>
          </w:r>
          <w:r w:rsidDel="00000000" w:rsidR="00000000" w:rsidRPr="00000000">
            <w:rPr>
              <w:rFonts w:ascii="Courier New" w:cs="Courier New" w:eastAsia="Courier New" w:hAnsi="Courier New"/>
              <w:color w:val="24292f"/>
              <w:sz w:val="18"/>
              <w:szCs w:val="18"/>
              <w:shd w:fill="f5f5f5" w:val="clear"/>
              <w:rtl w:val="0"/>
            </w:rPr>
            <w:delText xml:space="preserve">e</w:delText>
          </w:r>
        </w:del>
        <w:del w:author="Anonymous" w:id="22" w:date="2023-05-07T11:28:54Z">
          <w:commentRangeEnd w:id="1"/>
          <w:r w:rsidDel="00000000" w:rsidR="00000000" w:rsidRPr="00000000">
            <w:commentReference w:id="1"/>
          </w:r>
          <w:r w:rsidDel="00000000" w:rsidR="00000000" w:rsidRPr="00000000">
            <w:rPr>
              <w:rFonts w:ascii="Courier New" w:cs="Courier New" w:eastAsia="Courier New" w:hAnsi="Courier New"/>
              <w:color w:val="24292f"/>
              <w:sz w:val="18"/>
              <w:szCs w:val="18"/>
              <w:shd w:fill="f5f5f5" w:val="clear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  <w:rtl w:val="0"/>
        </w:rPr>
        <w:t xml:space="preserve">ge</w:t>
      </w:r>
    </w:p>
    <w:p w:rsidR="00000000" w:rsidDel="00000000" w:rsidP="00000000" w:rsidRDefault="00000000" w:rsidRPr="00000000" w14:paraId="000000A7">
      <w:pPr>
        <w:spacing w:after="240" w:line="348" w:lineRule="auto"/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  <w:rtl w:val="0"/>
        </w:rPr>
        <w:t xml:space="preserve">modprobe br_netfilter</w:t>
      </w:r>
    </w:p>
    <w:p w:rsidR="00000000" w:rsidDel="00000000" w:rsidP="00000000" w:rsidRDefault="00000000" w:rsidRPr="00000000" w14:paraId="000000A8">
      <w:pPr>
        <w:spacing w:after="240" w:line="348" w:lineRule="auto"/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line="348" w:lineRule="auto"/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line="348" w:lineRule="auto"/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  <w:rtl w:val="0"/>
        </w:rPr>
        <w:t xml:space="preserve">kubeadm join 192.168.55.10:6443 --token 7r204l.dokibh52fa83umhi \</w:t>
      </w:r>
    </w:p>
    <w:p w:rsidR="00000000" w:rsidDel="00000000" w:rsidP="00000000" w:rsidRDefault="00000000" w:rsidRPr="00000000" w14:paraId="000000AB">
      <w:pPr>
        <w:spacing w:after="240" w:line="348" w:lineRule="auto"/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  <w:rtl w:val="0"/>
        </w:rPr>
        <w:t xml:space="preserve">        --discovery-token-ca-cert-hash sha256:a18a6fe3b2a068853e69e1e4fb4b24e7b37b11f0f7a83a6feb34260572e7551f</w:t>
      </w:r>
    </w:p>
    <w:p w:rsidR="00000000" w:rsidDel="00000000" w:rsidP="00000000" w:rsidRDefault="00000000" w:rsidRPr="00000000" w14:paraId="000000AC">
      <w:pPr>
        <w:spacing w:after="240" w:line="348" w:lineRule="auto"/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line="348" w:lineRule="auto"/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1" w:date="2023-05-07T11:29:31Z"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modprobe bridge</w:t>
      </w:r>
    </w:p>
  </w:comment>
  <w:comment w:author="Tushar Niras" w:id="0" w:date="2023-05-04T06:18:14Z"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Hey! Ankita. Did you solved ur issue?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irantis/cri-dockerd" TargetMode="External"/><Relationship Id="rId10" Type="http://schemas.openxmlformats.org/officeDocument/2006/relationships/hyperlink" Target="https://download.docker.com/linux/centos/docker-ce.repo" TargetMode="External"/><Relationship Id="rId13" Type="http://schemas.openxmlformats.org/officeDocument/2006/relationships/hyperlink" Target="https://www.golinuxcloud.com/calico-kubernetes/" TargetMode="External"/><Relationship Id="rId12" Type="http://schemas.openxmlformats.org/officeDocument/2006/relationships/hyperlink" Target="https://kubernetes.io/docs/setup/production-environment/tools/kubeadm/install-kubeadm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docker.com/engine/install/centos/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stackoverflow.com/questions/44125020/cant-install-kubernetes-on-vagran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youtube.com/watch?v=nbp9zxkmi74&amp;t=138s" TargetMode="External"/><Relationship Id="rId8" Type="http://schemas.openxmlformats.org/officeDocument/2006/relationships/hyperlink" Target="http://centos.excellmedia.net/7.9.2009/isos/x86_64/CentOS-7-x86_64-Minimal-2009.i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